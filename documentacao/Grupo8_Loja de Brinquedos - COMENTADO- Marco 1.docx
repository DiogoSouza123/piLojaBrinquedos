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A5BF2" w14:textId="77777777" w:rsidR="00C90FF1" w:rsidRDefault="00C90FF1">
      <w:pPr>
        <w:rPr>
          <w:sz w:val="96"/>
          <w:szCs w:val="96"/>
        </w:rPr>
      </w:pPr>
    </w:p>
    <w:p w14:paraId="6B8651FD" w14:textId="77777777" w:rsidR="00C90FF1" w:rsidRDefault="00C90FF1">
      <w:pPr>
        <w:rPr>
          <w:sz w:val="96"/>
          <w:szCs w:val="96"/>
        </w:rPr>
      </w:pPr>
    </w:p>
    <w:p w14:paraId="1B045983" w14:textId="77777777" w:rsidR="00C90FF1" w:rsidRDefault="00C90FF1">
      <w:pPr>
        <w:rPr>
          <w:sz w:val="96"/>
          <w:szCs w:val="96"/>
        </w:rPr>
      </w:pPr>
    </w:p>
    <w:p w14:paraId="10EAC126" w14:textId="77777777" w:rsidR="00C90FF1" w:rsidRDefault="00C90FF1">
      <w:pPr>
        <w:rPr>
          <w:sz w:val="96"/>
          <w:szCs w:val="96"/>
        </w:rPr>
      </w:pPr>
    </w:p>
    <w:p w14:paraId="19007805" w14:textId="77777777" w:rsidR="00C90FF1" w:rsidRDefault="00C90FF1" w:rsidP="00C90FF1">
      <w:pPr>
        <w:jc w:val="center"/>
        <w:rPr>
          <w:sz w:val="96"/>
          <w:szCs w:val="96"/>
        </w:rPr>
      </w:pPr>
      <w:r w:rsidRPr="00C90FF1">
        <w:rPr>
          <w:sz w:val="96"/>
          <w:szCs w:val="96"/>
        </w:rPr>
        <w:t>Loja de Brinquedo</w:t>
      </w:r>
      <w:r w:rsidR="00C93366">
        <w:rPr>
          <w:sz w:val="96"/>
          <w:szCs w:val="96"/>
        </w:rPr>
        <w:t>s</w:t>
      </w:r>
    </w:p>
    <w:p w14:paraId="4209078C" w14:textId="77777777" w:rsidR="00C90FF1" w:rsidRDefault="00C90FF1" w:rsidP="00C90FF1">
      <w:pPr>
        <w:jc w:val="center"/>
        <w:rPr>
          <w:szCs w:val="24"/>
        </w:rPr>
      </w:pPr>
    </w:p>
    <w:p w14:paraId="6F735462" w14:textId="77777777" w:rsidR="00C90FF1" w:rsidRDefault="00C90FF1" w:rsidP="00C90FF1">
      <w:pPr>
        <w:jc w:val="center"/>
        <w:rPr>
          <w:szCs w:val="24"/>
        </w:rPr>
      </w:pPr>
    </w:p>
    <w:p w14:paraId="36791B3A" w14:textId="77777777" w:rsidR="00C90FF1" w:rsidRDefault="00C90FF1" w:rsidP="00C90FF1">
      <w:pPr>
        <w:jc w:val="center"/>
        <w:rPr>
          <w:szCs w:val="24"/>
        </w:rPr>
      </w:pPr>
    </w:p>
    <w:p w14:paraId="5F166200" w14:textId="77777777" w:rsidR="00C90FF1" w:rsidRDefault="00C90FF1" w:rsidP="00C90FF1">
      <w:pPr>
        <w:jc w:val="center"/>
        <w:rPr>
          <w:szCs w:val="24"/>
        </w:rPr>
      </w:pPr>
    </w:p>
    <w:p w14:paraId="78BA8359" w14:textId="77777777" w:rsidR="00C90FF1" w:rsidRDefault="00C90FF1" w:rsidP="00C90FF1">
      <w:pPr>
        <w:jc w:val="center"/>
        <w:rPr>
          <w:szCs w:val="24"/>
        </w:rPr>
      </w:pPr>
    </w:p>
    <w:p w14:paraId="264DD602" w14:textId="77777777" w:rsidR="00C90FF1" w:rsidRDefault="00C90FF1" w:rsidP="00C90FF1">
      <w:pPr>
        <w:jc w:val="right"/>
        <w:rPr>
          <w:szCs w:val="24"/>
        </w:rPr>
      </w:pPr>
    </w:p>
    <w:p w14:paraId="1317DB21" w14:textId="77777777" w:rsidR="00C90FF1" w:rsidRDefault="00C90FF1" w:rsidP="00C90FF1">
      <w:pPr>
        <w:jc w:val="right"/>
        <w:rPr>
          <w:szCs w:val="24"/>
        </w:rPr>
      </w:pPr>
    </w:p>
    <w:p w14:paraId="153E30A5" w14:textId="77777777" w:rsidR="00C90FF1" w:rsidRDefault="00C90FF1" w:rsidP="00C90FF1">
      <w:pPr>
        <w:jc w:val="right"/>
        <w:rPr>
          <w:szCs w:val="24"/>
        </w:rPr>
      </w:pPr>
    </w:p>
    <w:p w14:paraId="0DDCF180" w14:textId="77777777" w:rsidR="00C90FF1" w:rsidRDefault="00C90FF1" w:rsidP="00C90FF1">
      <w:pPr>
        <w:jc w:val="right"/>
        <w:rPr>
          <w:szCs w:val="24"/>
        </w:rPr>
      </w:pPr>
    </w:p>
    <w:p w14:paraId="702980E2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Arthur Sakemi</w:t>
      </w:r>
    </w:p>
    <w:p w14:paraId="03423F96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Diogo Souza</w:t>
      </w:r>
    </w:p>
    <w:p w14:paraId="1F8E1D1C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Marcelo Arthur</w:t>
      </w:r>
    </w:p>
    <w:p w14:paraId="29FF76D2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Pedro Araújo</w:t>
      </w:r>
    </w:p>
    <w:p w14:paraId="487E10E2" w14:textId="77777777" w:rsidR="00C90FF1" w:rsidRPr="00C90FF1" w:rsidRDefault="00C90FF1" w:rsidP="00C90FF1">
      <w:pPr>
        <w:jc w:val="right"/>
        <w:rPr>
          <w:szCs w:val="24"/>
        </w:rPr>
      </w:pPr>
      <w:r>
        <w:rPr>
          <w:szCs w:val="24"/>
        </w:rPr>
        <w:t>Roger Reis</w:t>
      </w:r>
    </w:p>
    <w:p w14:paraId="275A8997" w14:textId="77777777" w:rsidR="0053345A" w:rsidRDefault="00C90FF1" w:rsidP="0053345A">
      <w:r>
        <w:br w:type="page"/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445620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D3760" w14:textId="77777777" w:rsidR="0053345A" w:rsidRDefault="0053345A" w:rsidP="0053345A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14:paraId="2E224FB1" w14:textId="77777777" w:rsidR="0053345A" w:rsidRPr="0053345A" w:rsidRDefault="0053345A" w:rsidP="0053345A">
          <w:pPr>
            <w:rPr>
              <w:lang w:eastAsia="pt-BR"/>
            </w:rPr>
          </w:pPr>
        </w:p>
        <w:p w14:paraId="75580FC4" w14:textId="61B0A1EA" w:rsidR="0053345A" w:rsidRDefault="0053345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99749" w:history="1">
            <w:r w:rsidRPr="00B845E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845E7">
              <w:rPr>
                <w:rStyle w:val="Hyperlink"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0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C392" w14:textId="0EC0686B" w:rsidR="0053345A" w:rsidRDefault="001855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299750" w:history="1">
            <w:r w:rsidR="0053345A" w:rsidRPr="00B845E7">
              <w:rPr>
                <w:rStyle w:val="Hyperlink"/>
                <w:noProof/>
              </w:rPr>
              <w:t>2.</w:t>
            </w:r>
            <w:r w:rsidR="0053345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3345A" w:rsidRPr="00B845E7">
              <w:rPr>
                <w:rStyle w:val="Hyperlink"/>
                <w:noProof/>
              </w:rPr>
              <w:t>Requisitos funcionais e não funcionais</w:t>
            </w:r>
            <w:r w:rsidR="0053345A">
              <w:rPr>
                <w:noProof/>
                <w:webHidden/>
              </w:rPr>
              <w:tab/>
            </w:r>
            <w:r w:rsidR="0053345A">
              <w:rPr>
                <w:noProof/>
                <w:webHidden/>
              </w:rPr>
              <w:fldChar w:fldCharType="begin"/>
            </w:r>
            <w:r w:rsidR="0053345A">
              <w:rPr>
                <w:noProof/>
                <w:webHidden/>
              </w:rPr>
              <w:instrText xml:space="preserve"> PAGEREF _Toc21299750 \h </w:instrText>
            </w:r>
            <w:r w:rsidR="0053345A">
              <w:rPr>
                <w:noProof/>
                <w:webHidden/>
              </w:rPr>
            </w:r>
            <w:r w:rsidR="0053345A">
              <w:rPr>
                <w:noProof/>
                <w:webHidden/>
              </w:rPr>
              <w:fldChar w:fldCharType="separate"/>
            </w:r>
            <w:r w:rsidR="00B40C87">
              <w:rPr>
                <w:noProof/>
                <w:webHidden/>
              </w:rPr>
              <w:t>4</w:t>
            </w:r>
            <w:r w:rsidR="0053345A">
              <w:rPr>
                <w:noProof/>
                <w:webHidden/>
              </w:rPr>
              <w:fldChar w:fldCharType="end"/>
            </w:r>
          </w:hyperlink>
        </w:p>
        <w:p w14:paraId="17988B23" w14:textId="745A2456" w:rsidR="0053345A" w:rsidRDefault="001855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299751" w:history="1">
            <w:r w:rsidR="0053345A" w:rsidRPr="00B845E7">
              <w:rPr>
                <w:rStyle w:val="Hyperlink"/>
                <w:noProof/>
              </w:rPr>
              <w:t>3.</w:t>
            </w:r>
            <w:r w:rsidR="0053345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3345A" w:rsidRPr="00B845E7">
              <w:rPr>
                <w:rStyle w:val="Hyperlink"/>
                <w:noProof/>
              </w:rPr>
              <w:t>Diagrama de casos</w:t>
            </w:r>
            <w:r w:rsidR="0053345A">
              <w:rPr>
                <w:noProof/>
                <w:webHidden/>
              </w:rPr>
              <w:tab/>
            </w:r>
            <w:r w:rsidR="0053345A">
              <w:rPr>
                <w:noProof/>
                <w:webHidden/>
              </w:rPr>
              <w:fldChar w:fldCharType="begin"/>
            </w:r>
            <w:r w:rsidR="0053345A">
              <w:rPr>
                <w:noProof/>
                <w:webHidden/>
              </w:rPr>
              <w:instrText xml:space="preserve"> PAGEREF _Toc21299751 \h </w:instrText>
            </w:r>
            <w:r w:rsidR="0053345A">
              <w:rPr>
                <w:noProof/>
                <w:webHidden/>
              </w:rPr>
            </w:r>
            <w:r w:rsidR="0053345A">
              <w:rPr>
                <w:noProof/>
                <w:webHidden/>
              </w:rPr>
              <w:fldChar w:fldCharType="separate"/>
            </w:r>
            <w:r w:rsidR="00B40C87">
              <w:rPr>
                <w:noProof/>
                <w:webHidden/>
              </w:rPr>
              <w:t>5</w:t>
            </w:r>
            <w:r w:rsidR="0053345A">
              <w:rPr>
                <w:noProof/>
                <w:webHidden/>
              </w:rPr>
              <w:fldChar w:fldCharType="end"/>
            </w:r>
          </w:hyperlink>
        </w:p>
        <w:p w14:paraId="521E820C" w14:textId="0AB7AE73" w:rsidR="0053345A" w:rsidRDefault="001855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299752" w:history="1">
            <w:r w:rsidR="0053345A" w:rsidRPr="00B845E7">
              <w:rPr>
                <w:rStyle w:val="Hyperlink"/>
                <w:noProof/>
              </w:rPr>
              <w:t>4.</w:t>
            </w:r>
            <w:r w:rsidR="0053345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3345A" w:rsidRPr="00B845E7">
              <w:rPr>
                <w:rStyle w:val="Hyperlink"/>
                <w:noProof/>
              </w:rPr>
              <w:t>Protótipos de Interface</w:t>
            </w:r>
            <w:r w:rsidR="0053345A">
              <w:rPr>
                <w:noProof/>
                <w:webHidden/>
              </w:rPr>
              <w:tab/>
            </w:r>
            <w:r w:rsidR="0053345A">
              <w:rPr>
                <w:noProof/>
                <w:webHidden/>
              </w:rPr>
              <w:fldChar w:fldCharType="begin"/>
            </w:r>
            <w:r w:rsidR="0053345A">
              <w:rPr>
                <w:noProof/>
                <w:webHidden/>
              </w:rPr>
              <w:instrText xml:space="preserve"> PAGEREF _Toc21299752 \h </w:instrText>
            </w:r>
            <w:r w:rsidR="0053345A">
              <w:rPr>
                <w:noProof/>
                <w:webHidden/>
              </w:rPr>
            </w:r>
            <w:r w:rsidR="0053345A">
              <w:rPr>
                <w:noProof/>
                <w:webHidden/>
              </w:rPr>
              <w:fldChar w:fldCharType="separate"/>
            </w:r>
            <w:r w:rsidR="00B40C87">
              <w:rPr>
                <w:noProof/>
                <w:webHidden/>
              </w:rPr>
              <w:t>6</w:t>
            </w:r>
            <w:r w:rsidR="0053345A">
              <w:rPr>
                <w:noProof/>
                <w:webHidden/>
              </w:rPr>
              <w:fldChar w:fldCharType="end"/>
            </w:r>
          </w:hyperlink>
        </w:p>
        <w:p w14:paraId="776FF95F" w14:textId="77777777" w:rsidR="0053345A" w:rsidRDefault="0053345A">
          <w:r>
            <w:rPr>
              <w:b/>
              <w:bCs/>
            </w:rPr>
            <w:fldChar w:fldCharType="end"/>
          </w:r>
        </w:p>
      </w:sdtContent>
    </w:sdt>
    <w:p w14:paraId="1DBEAAC0" w14:textId="77777777" w:rsidR="0053345A" w:rsidRDefault="0053345A"/>
    <w:p w14:paraId="36A93755" w14:textId="77777777" w:rsidR="0053345A" w:rsidRDefault="0053345A"/>
    <w:p w14:paraId="14BC7878" w14:textId="77777777" w:rsidR="0053345A" w:rsidRDefault="0053345A">
      <w:r>
        <w:br w:type="page"/>
      </w:r>
    </w:p>
    <w:p w14:paraId="1D665D1A" w14:textId="77777777" w:rsidR="0053345A" w:rsidRPr="00C93366" w:rsidRDefault="0053345A" w:rsidP="0053345A">
      <w:pPr>
        <w:pStyle w:val="Ttulo1"/>
        <w:rPr>
          <w:b/>
          <w:bCs/>
          <w:sz w:val="24"/>
          <w:szCs w:val="28"/>
        </w:rPr>
      </w:pPr>
      <w:bookmarkStart w:id="0" w:name="_Toc21299749"/>
      <w:r w:rsidRPr="00C93366">
        <w:rPr>
          <w:b/>
          <w:bCs/>
          <w:sz w:val="24"/>
          <w:szCs w:val="28"/>
        </w:rPr>
        <w:lastRenderedPageBreak/>
        <w:t>Descrição do Sistema</w:t>
      </w:r>
      <w:bookmarkEnd w:id="0"/>
    </w:p>
    <w:p w14:paraId="7B0E6930" w14:textId="77777777" w:rsidR="0053345A" w:rsidRDefault="0053345A" w:rsidP="0053345A"/>
    <w:p w14:paraId="72E63FDC" w14:textId="77777777" w:rsidR="0053345A" w:rsidRDefault="0053345A" w:rsidP="0053345A">
      <w:pPr>
        <w:spacing w:line="360" w:lineRule="auto"/>
        <w:jc w:val="both"/>
      </w:pPr>
      <w:r>
        <w:t>O tema escolhido pelo grupo remete a criação de um sistema voltado para as operações de uma loja de brinquedos. Será necessário planejar e estruturar o sistema de acordo com a possível rotina que pode existir neste tipo de estabelecimento para facilitar o dia a dia dos operadores e administradores da loja.</w:t>
      </w:r>
    </w:p>
    <w:p w14:paraId="062CCAA5" w14:textId="77777777" w:rsidR="0053345A" w:rsidRDefault="0053345A" w:rsidP="0053345A">
      <w:pPr>
        <w:spacing w:line="360" w:lineRule="auto"/>
        <w:jc w:val="both"/>
      </w:pPr>
      <w:r>
        <w:t>Para tal, criaremos um sistema unificado em que haja a possibilidade de cadastrar/alterar/excluir clientes e produtos, inclusão de fotos, controle de estoque e elaboração de relatórios automaticamente de acordo com o período</w:t>
      </w:r>
    </w:p>
    <w:p w14:paraId="7F66C8D2" w14:textId="77777777" w:rsidR="0053345A" w:rsidRDefault="0053345A" w:rsidP="0053345A">
      <w:pPr>
        <w:spacing w:line="360" w:lineRule="auto"/>
        <w:jc w:val="both"/>
      </w:pPr>
      <w:r>
        <w:t xml:space="preserve">A </w:t>
      </w:r>
      <w:proofErr w:type="spellStart"/>
      <w:r>
        <w:t>Stack</w:t>
      </w:r>
      <w:proofErr w:type="spellEnd"/>
      <w:r>
        <w:t xml:space="preserve"> utilizada, seguindo o padrão estipulado pela matéria é o do Java com o pacote Swing e MySQL. </w:t>
      </w:r>
    </w:p>
    <w:p w14:paraId="253318ED" w14:textId="77777777" w:rsidR="0053345A" w:rsidRPr="0053345A" w:rsidRDefault="0053345A" w:rsidP="0053345A">
      <w:pPr>
        <w:spacing w:line="360" w:lineRule="auto"/>
        <w:jc w:val="both"/>
      </w:pPr>
    </w:p>
    <w:p w14:paraId="345000A8" w14:textId="77777777" w:rsidR="0053345A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1" w:name="_Toc21299750"/>
      <w:r w:rsidRPr="00C93366">
        <w:rPr>
          <w:b/>
          <w:bCs/>
          <w:sz w:val="24"/>
          <w:szCs w:val="28"/>
        </w:rPr>
        <w:lastRenderedPageBreak/>
        <w:t>Requisitos funcionais e não funcionais</w:t>
      </w:r>
      <w:bookmarkEnd w:id="1"/>
    </w:p>
    <w:p w14:paraId="7C360E96" w14:textId="77777777" w:rsidR="0053345A" w:rsidRDefault="0053345A" w:rsidP="0053345A"/>
    <w:p w14:paraId="40DA7D5D" w14:textId="77777777" w:rsidR="0053345A" w:rsidRPr="0053345A" w:rsidRDefault="0053345A" w:rsidP="0053345A"/>
    <w:tbl>
      <w:tblPr>
        <w:tblStyle w:val="Tabelacomgrade"/>
        <w:tblW w:w="8720" w:type="dxa"/>
        <w:tblLook w:val="04A0" w:firstRow="1" w:lastRow="0" w:firstColumn="1" w:lastColumn="0" w:noHBand="0" w:noVBand="1"/>
        <w:tblPrChange w:id="2" w:author="Fernando Timoteo Fernandes" w:date="2019-10-14T10:58:00Z">
          <w:tblPr>
            <w:tblStyle w:val="Tabelacomgrade"/>
            <w:tblW w:w="8514" w:type="dxa"/>
            <w:tblLook w:val="04A0" w:firstRow="1" w:lastRow="0" w:firstColumn="1" w:lastColumn="0" w:noHBand="0" w:noVBand="1"/>
          </w:tblPr>
        </w:tblPrChange>
      </w:tblPr>
      <w:tblGrid>
        <w:gridCol w:w="1869"/>
        <w:gridCol w:w="1657"/>
        <w:gridCol w:w="1610"/>
        <w:gridCol w:w="1690"/>
        <w:gridCol w:w="1894"/>
        <w:tblGridChange w:id="3">
          <w:tblGrid>
            <w:gridCol w:w="2128"/>
            <w:gridCol w:w="2128"/>
            <w:gridCol w:w="2128"/>
            <w:gridCol w:w="2129"/>
            <w:gridCol w:w="2129"/>
          </w:tblGrid>
        </w:tblGridChange>
      </w:tblGrid>
      <w:tr w:rsidR="009D5ADD" w14:paraId="04840B4E" w14:textId="77777777" w:rsidTr="009D5ADD">
        <w:trPr>
          <w:trHeight w:val="487"/>
          <w:trPrChange w:id="4" w:author="Fernando Timoteo Fernandes" w:date="2019-10-14T10:58:00Z">
            <w:trPr>
              <w:trHeight w:val="487"/>
            </w:trPr>
          </w:trPrChange>
        </w:trPr>
        <w:tc>
          <w:tcPr>
            <w:tcW w:w="1928" w:type="dxa"/>
            <w:vAlign w:val="center"/>
            <w:tcPrChange w:id="5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19082FC8" w14:textId="77777777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commentRangeStart w:id="6"/>
            <w:r w:rsidRPr="00C93366">
              <w:rPr>
                <w:rFonts w:cs="Times New Roman"/>
                <w:b/>
                <w:szCs w:val="24"/>
              </w:rPr>
              <w:t>Requisito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  <w:tc>
          <w:tcPr>
            <w:tcW w:w="1327" w:type="dxa"/>
            <w:tcPrChange w:id="7" w:author="Fernando Timoteo Fernandes" w:date="2019-10-14T10:58:00Z">
              <w:tcPr>
                <w:tcW w:w="2128" w:type="dxa"/>
              </w:tcPr>
            </w:tcPrChange>
          </w:tcPr>
          <w:p w14:paraId="4D986CE9" w14:textId="032BE436" w:rsidR="009D5ADD" w:rsidRPr="00C93366" w:rsidRDefault="009D5ADD" w:rsidP="00370F68">
            <w:pPr>
              <w:jc w:val="center"/>
              <w:rPr>
                <w:ins w:id="8" w:author="Fernando Timoteo Fernandes" w:date="2019-10-14T10:58:00Z"/>
                <w:rFonts w:cs="Times New Roman"/>
                <w:b/>
                <w:szCs w:val="24"/>
              </w:rPr>
            </w:pPr>
            <w:ins w:id="9" w:author="Fernando Timoteo Fernandes" w:date="2019-10-14T10:59:00Z">
              <w:r>
                <w:rPr>
                  <w:rFonts w:cs="Times New Roman"/>
                  <w:b/>
                  <w:szCs w:val="24"/>
                </w:rPr>
                <w:t>DESCRIÇÃO</w:t>
              </w:r>
            </w:ins>
          </w:p>
        </w:tc>
        <w:tc>
          <w:tcPr>
            <w:tcW w:w="1728" w:type="dxa"/>
            <w:vAlign w:val="center"/>
            <w:tcPrChange w:id="10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6A1DBAB5" w14:textId="2CDDA1E4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790" w:type="dxa"/>
            <w:vAlign w:val="center"/>
            <w:tcPrChange w:id="11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1190B4A8" w14:textId="77777777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Prioridade</w:t>
            </w:r>
          </w:p>
        </w:tc>
        <w:tc>
          <w:tcPr>
            <w:tcW w:w="1947" w:type="dxa"/>
            <w:vAlign w:val="center"/>
            <w:tcPrChange w:id="12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776F5104" w14:textId="77777777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Complexidade</w:t>
            </w:r>
          </w:p>
        </w:tc>
      </w:tr>
      <w:tr w:rsidR="009D5ADD" w14:paraId="3E0E8A1B" w14:textId="77777777" w:rsidTr="009D5ADD">
        <w:trPr>
          <w:trHeight w:val="741"/>
          <w:trPrChange w:id="13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14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58B264C2" w14:textId="4DBE8E50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ins w:id="15" w:author="Fernando Timoteo Fernandes" w:date="2019-10-14T11:00:00Z">
              <w:r>
                <w:rPr>
                  <w:rFonts w:cs="Times New Roman"/>
                  <w:szCs w:val="24"/>
                </w:rPr>
                <w:t xml:space="preserve">RF001 - </w:t>
              </w:r>
            </w:ins>
            <w:commentRangeStart w:id="16"/>
            <w:r w:rsidRPr="0053345A">
              <w:rPr>
                <w:rFonts w:cs="Times New Roman"/>
                <w:szCs w:val="24"/>
              </w:rPr>
              <w:t>Cadastro</w:t>
            </w:r>
            <w:commentRangeEnd w:id="16"/>
            <w:r>
              <w:rPr>
                <w:rStyle w:val="Refdecomentrio"/>
              </w:rPr>
              <w:commentReference w:id="16"/>
            </w:r>
            <w:r w:rsidRPr="0053345A">
              <w:rPr>
                <w:rFonts w:cs="Times New Roman"/>
                <w:szCs w:val="24"/>
              </w:rPr>
              <w:t xml:space="preserve"> de cliente</w:t>
            </w:r>
          </w:p>
        </w:tc>
        <w:tc>
          <w:tcPr>
            <w:tcW w:w="1327" w:type="dxa"/>
            <w:tcPrChange w:id="17" w:author="Fernando Timoteo Fernandes" w:date="2019-10-14T10:58:00Z">
              <w:tcPr>
                <w:tcW w:w="2128" w:type="dxa"/>
              </w:tcPr>
            </w:tcPrChange>
          </w:tcPr>
          <w:p w14:paraId="1DB2076D" w14:textId="29BFA740" w:rsidR="009D5ADD" w:rsidRPr="0053345A" w:rsidRDefault="009D5ADD" w:rsidP="009D5ADD">
            <w:pPr>
              <w:jc w:val="center"/>
              <w:rPr>
                <w:ins w:id="18" w:author="Fernando Timoteo Fernandes" w:date="2019-10-14T10:58:00Z"/>
                <w:rFonts w:cs="Times New Roman"/>
                <w:szCs w:val="24"/>
              </w:rPr>
            </w:pPr>
            <w:ins w:id="19" w:author="Fernando Timoteo Fernandes" w:date="2019-10-14T10:59:00Z">
              <w:r>
                <w:rPr>
                  <w:rFonts w:cs="Times New Roman"/>
                  <w:szCs w:val="24"/>
                </w:rPr>
                <w:t xml:space="preserve">O sistema deverá permitir cadastrar, </w:t>
              </w:r>
              <w:proofErr w:type="gramStart"/>
              <w:r>
                <w:rPr>
                  <w:rFonts w:cs="Times New Roman"/>
                  <w:szCs w:val="24"/>
                </w:rPr>
                <w:t>alterar ...</w:t>
              </w:r>
              <w:proofErr w:type="gramEnd"/>
              <w:r>
                <w:rPr>
                  <w:rFonts w:cs="Times New Roman"/>
                  <w:szCs w:val="24"/>
                </w:rPr>
                <w:t>.</w:t>
              </w:r>
            </w:ins>
          </w:p>
        </w:tc>
        <w:tc>
          <w:tcPr>
            <w:tcW w:w="1728" w:type="dxa"/>
            <w:vAlign w:val="center"/>
            <w:tcPrChange w:id="20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4ED053DF" w14:textId="6B97129D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21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292E7358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947" w:type="dxa"/>
            <w:vAlign w:val="center"/>
            <w:tcPrChange w:id="22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760BCEE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3DC7B01E" w14:textId="77777777" w:rsidTr="009D5ADD">
        <w:trPr>
          <w:trHeight w:val="719"/>
          <w:trPrChange w:id="23" w:author="Fernando Timoteo Fernandes" w:date="2019-10-14T10:58:00Z">
            <w:trPr>
              <w:trHeight w:val="719"/>
            </w:trPr>
          </w:trPrChange>
        </w:trPr>
        <w:tc>
          <w:tcPr>
            <w:tcW w:w="1928" w:type="dxa"/>
            <w:vAlign w:val="center"/>
            <w:tcPrChange w:id="24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4ED4FB35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Edição de cliente</w:t>
            </w:r>
          </w:p>
        </w:tc>
        <w:tc>
          <w:tcPr>
            <w:tcW w:w="1327" w:type="dxa"/>
            <w:tcPrChange w:id="25" w:author="Fernando Timoteo Fernandes" w:date="2019-10-14T10:58:00Z">
              <w:tcPr>
                <w:tcW w:w="2128" w:type="dxa"/>
              </w:tcPr>
            </w:tcPrChange>
          </w:tcPr>
          <w:p w14:paraId="3CD8EF18" w14:textId="77777777" w:rsidR="009D5ADD" w:rsidRPr="0053345A" w:rsidRDefault="009D5ADD" w:rsidP="00370F68">
            <w:pPr>
              <w:jc w:val="center"/>
              <w:rPr>
                <w:ins w:id="26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27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5BB61271" w14:textId="51D393C6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28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72EE725B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  <w:tc>
          <w:tcPr>
            <w:tcW w:w="1947" w:type="dxa"/>
            <w:vAlign w:val="center"/>
            <w:tcPrChange w:id="29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40A6102F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7F958F9F" w14:textId="77777777" w:rsidTr="009D5ADD">
        <w:trPr>
          <w:trHeight w:val="719"/>
          <w:trPrChange w:id="30" w:author="Fernando Timoteo Fernandes" w:date="2019-10-14T10:58:00Z">
            <w:trPr>
              <w:trHeight w:val="719"/>
            </w:trPr>
          </w:trPrChange>
        </w:trPr>
        <w:tc>
          <w:tcPr>
            <w:tcW w:w="1928" w:type="dxa"/>
            <w:vAlign w:val="center"/>
            <w:tcPrChange w:id="31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30BC4EF5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Consulta por CPF</w:t>
            </w:r>
          </w:p>
        </w:tc>
        <w:tc>
          <w:tcPr>
            <w:tcW w:w="1327" w:type="dxa"/>
            <w:tcPrChange w:id="32" w:author="Fernando Timoteo Fernandes" w:date="2019-10-14T10:58:00Z">
              <w:tcPr>
                <w:tcW w:w="2128" w:type="dxa"/>
              </w:tcPr>
            </w:tcPrChange>
          </w:tcPr>
          <w:p w14:paraId="1D75B72A" w14:textId="77777777" w:rsidR="009D5ADD" w:rsidRPr="0053345A" w:rsidRDefault="009D5ADD" w:rsidP="00370F68">
            <w:pPr>
              <w:jc w:val="center"/>
              <w:rPr>
                <w:ins w:id="33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34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432DE199" w14:textId="69592F3A" w:rsidR="009D5ADD" w:rsidRPr="0053345A" w:rsidRDefault="009D5ADD" w:rsidP="00370F68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35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52348731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947" w:type="dxa"/>
            <w:vAlign w:val="center"/>
            <w:tcPrChange w:id="36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4433501F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9D5ADD" w14:paraId="2BACACB3" w14:textId="77777777" w:rsidTr="009D5ADD">
        <w:trPr>
          <w:trHeight w:val="719"/>
          <w:trPrChange w:id="37" w:author="Fernando Timoteo Fernandes" w:date="2019-10-14T10:58:00Z">
            <w:trPr>
              <w:trHeight w:val="719"/>
            </w:trPr>
          </w:trPrChange>
        </w:trPr>
        <w:tc>
          <w:tcPr>
            <w:tcW w:w="1928" w:type="dxa"/>
            <w:vAlign w:val="center"/>
            <w:tcPrChange w:id="38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27B3C937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commentRangeStart w:id="39"/>
            <w:r w:rsidRPr="0053345A">
              <w:rPr>
                <w:rFonts w:cs="Times New Roman"/>
                <w:szCs w:val="24"/>
              </w:rPr>
              <w:t>Exclusão de Cliente</w:t>
            </w:r>
            <w:commentRangeEnd w:id="39"/>
            <w:r>
              <w:rPr>
                <w:rStyle w:val="Refdecomentrio"/>
              </w:rPr>
              <w:commentReference w:id="39"/>
            </w:r>
          </w:p>
        </w:tc>
        <w:tc>
          <w:tcPr>
            <w:tcW w:w="1327" w:type="dxa"/>
            <w:tcPrChange w:id="40" w:author="Fernando Timoteo Fernandes" w:date="2019-10-14T10:58:00Z">
              <w:tcPr>
                <w:tcW w:w="2128" w:type="dxa"/>
              </w:tcPr>
            </w:tcPrChange>
          </w:tcPr>
          <w:p w14:paraId="554AF2F8" w14:textId="77777777" w:rsidR="009D5ADD" w:rsidRPr="0053345A" w:rsidRDefault="009D5ADD" w:rsidP="00370F68">
            <w:pPr>
              <w:jc w:val="center"/>
              <w:rPr>
                <w:ins w:id="41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42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373AFF99" w14:textId="480079BC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43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6D6C6865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  <w:tc>
          <w:tcPr>
            <w:tcW w:w="1947" w:type="dxa"/>
            <w:vAlign w:val="center"/>
            <w:tcPrChange w:id="44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72EDE665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2F0EF97D" w14:textId="77777777" w:rsidTr="009D5ADD">
        <w:trPr>
          <w:trHeight w:val="741"/>
          <w:trPrChange w:id="45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46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1A6A1A2F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Cadastro de Produto</w:t>
            </w:r>
          </w:p>
        </w:tc>
        <w:tc>
          <w:tcPr>
            <w:tcW w:w="1327" w:type="dxa"/>
            <w:tcPrChange w:id="47" w:author="Fernando Timoteo Fernandes" w:date="2019-10-14T10:58:00Z">
              <w:tcPr>
                <w:tcW w:w="2128" w:type="dxa"/>
              </w:tcPr>
            </w:tcPrChange>
          </w:tcPr>
          <w:p w14:paraId="433E7C46" w14:textId="77777777" w:rsidR="009D5ADD" w:rsidRPr="0053345A" w:rsidRDefault="009D5ADD" w:rsidP="00370F68">
            <w:pPr>
              <w:jc w:val="center"/>
              <w:rPr>
                <w:ins w:id="48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49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737B37AA" w14:textId="3757ED7C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50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5913769B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  <w:tc>
          <w:tcPr>
            <w:tcW w:w="1947" w:type="dxa"/>
            <w:vAlign w:val="center"/>
            <w:tcPrChange w:id="51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5ABA1044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559DFFB3" w14:textId="77777777" w:rsidTr="009D5ADD">
        <w:trPr>
          <w:trHeight w:val="719"/>
          <w:trPrChange w:id="52" w:author="Fernando Timoteo Fernandes" w:date="2019-10-14T10:58:00Z">
            <w:trPr>
              <w:trHeight w:val="719"/>
            </w:trPr>
          </w:trPrChange>
        </w:trPr>
        <w:tc>
          <w:tcPr>
            <w:tcW w:w="1928" w:type="dxa"/>
            <w:vAlign w:val="center"/>
            <w:tcPrChange w:id="53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6C8602C1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Edição de produto</w:t>
            </w:r>
          </w:p>
        </w:tc>
        <w:tc>
          <w:tcPr>
            <w:tcW w:w="1327" w:type="dxa"/>
            <w:tcPrChange w:id="54" w:author="Fernando Timoteo Fernandes" w:date="2019-10-14T10:58:00Z">
              <w:tcPr>
                <w:tcW w:w="2128" w:type="dxa"/>
              </w:tcPr>
            </w:tcPrChange>
          </w:tcPr>
          <w:p w14:paraId="58FAB80D" w14:textId="77777777" w:rsidR="009D5ADD" w:rsidRPr="0053345A" w:rsidRDefault="009D5ADD" w:rsidP="00370F68">
            <w:pPr>
              <w:jc w:val="center"/>
              <w:rPr>
                <w:ins w:id="55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56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6C2497DA" w14:textId="4F32552E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57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52E27C35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  <w:tc>
          <w:tcPr>
            <w:tcW w:w="1947" w:type="dxa"/>
            <w:vAlign w:val="center"/>
            <w:tcPrChange w:id="58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55C3DA64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31C27042" w14:textId="77777777" w:rsidTr="009D5ADD">
        <w:trPr>
          <w:trHeight w:val="741"/>
          <w:trPrChange w:id="59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60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296759E9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Consulta de Produto</w:t>
            </w:r>
          </w:p>
        </w:tc>
        <w:tc>
          <w:tcPr>
            <w:tcW w:w="1327" w:type="dxa"/>
            <w:tcPrChange w:id="61" w:author="Fernando Timoteo Fernandes" w:date="2019-10-14T10:58:00Z">
              <w:tcPr>
                <w:tcW w:w="2128" w:type="dxa"/>
              </w:tcPr>
            </w:tcPrChange>
          </w:tcPr>
          <w:p w14:paraId="618B2DD3" w14:textId="77777777" w:rsidR="009D5ADD" w:rsidRPr="0053345A" w:rsidRDefault="009D5ADD" w:rsidP="00370F68">
            <w:pPr>
              <w:jc w:val="center"/>
              <w:rPr>
                <w:ins w:id="62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63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7CF0F7FD" w14:textId="2573AB9B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64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43669587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947" w:type="dxa"/>
            <w:vAlign w:val="center"/>
            <w:tcPrChange w:id="65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5183362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9D5ADD" w14:paraId="402ACBE1" w14:textId="77777777" w:rsidTr="009D5ADD">
        <w:trPr>
          <w:trHeight w:val="741"/>
          <w:trPrChange w:id="66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67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0B595CE3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commentRangeStart w:id="68"/>
            <w:r w:rsidRPr="0053345A">
              <w:rPr>
                <w:rFonts w:cs="Times New Roman"/>
                <w:szCs w:val="24"/>
              </w:rPr>
              <w:t>Exclusão de Produto</w:t>
            </w:r>
            <w:commentRangeEnd w:id="68"/>
            <w:r>
              <w:rPr>
                <w:rStyle w:val="Refdecomentrio"/>
              </w:rPr>
              <w:commentReference w:id="68"/>
            </w:r>
          </w:p>
        </w:tc>
        <w:tc>
          <w:tcPr>
            <w:tcW w:w="1327" w:type="dxa"/>
            <w:tcPrChange w:id="69" w:author="Fernando Timoteo Fernandes" w:date="2019-10-14T10:58:00Z">
              <w:tcPr>
                <w:tcW w:w="2128" w:type="dxa"/>
              </w:tcPr>
            </w:tcPrChange>
          </w:tcPr>
          <w:p w14:paraId="02B5657A" w14:textId="77777777" w:rsidR="009D5ADD" w:rsidRPr="0053345A" w:rsidRDefault="009D5ADD" w:rsidP="00370F68">
            <w:pPr>
              <w:jc w:val="center"/>
              <w:rPr>
                <w:ins w:id="70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71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7E4D19D2" w14:textId="3369F3A9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72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6EE497A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  <w:tc>
          <w:tcPr>
            <w:tcW w:w="1947" w:type="dxa"/>
            <w:vAlign w:val="center"/>
            <w:tcPrChange w:id="73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529BDAE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0B288B59" w14:textId="77777777" w:rsidTr="009D5ADD">
        <w:trPr>
          <w:trHeight w:val="741"/>
          <w:trPrChange w:id="74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75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44DC5466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Controle de estoque</w:t>
            </w:r>
          </w:p>
        </w:tc>
        <w:tc>
          <w:tcPr>
            <w:tcW w:w="1327" w:type="dxa"/>
            <w:tcPrChange w:id="76" w:author="Fernando Timoteo Fernandes" w:date="2019-10-14T10:58:00Z">
              <w:tcPr>
                <w:tcW w:w="2128" w:type="dxa"/>
              </w:tcPr>
            </w:tcPrChange>
          </w:tcPr>
          <w:p w14:paraId="75B19F86" w14:textId="77777777" w:rsidR="009D5ADD" w:rsidRPr="0053345A" w:rsidRDefault="009D5ADD" w:rsidP="00370F68">
            <w:pPr>
              <w:jc w:val="center"/>
              <w:rPr>
                <w:ins w:id="77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78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539EA8D7" w14:textId="0402ACF3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79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08C02D81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947" w:type="dxa"/>
            <w:vAlign w:val="center"/>
            <w:tcPrChange w:id="80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4F9E68D5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1BAF4957" w14:textId="77777777" w:rsidTr="009D5ADD">
        <w:trPr>
          <w:trHeight w:val="741"/>
          <w:trPrChange w:id="81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82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2D769240" w14:textId="77777777" w:rsidR="009D5ADD" w:rsidRPr="0053345A" w:rsidRDefault="009D5ADD" w:rsidP="00370F68">
            <w:pPr>
              <w:tabs>
                <w:tab w:val="right" w:pos="1912"/>
              </w:tabs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Tela de venda</w:t>
            </w:r>
          </w:p>
        </w:tc>
        <w:tc>
          <w:tcPr>
            <w:tcW w:w="1327" w:type="dxa"/>
            <w:tcPrChange w:id="83" w:author="Fernando Timoteo Fernandes" w:date="2019-10-14T10:58:00Z">
              <w:tcPr>
                <w:tcW w:w="2128" w:type="dxa"/>
              </w:tcPr>
            </w:tcPrChange>
          </w:tcPr>
          <w:p w14:paraId="0768E649" w14:textId="77777777" w:rsidR="009D5ADD" w:rsidRPr="0053345A" w:rsidRDefault="009D5ADD" w:rsidP="00370F68">
            <w:pPr>
              <w:jc w:val="center"/>
              <w:rPr>
                <w:ins w:id="84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85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38D56E94" w14:textId="3A41BFD3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86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6EFFE89F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  <w:tc>
          <w:tcPr>
            <w:tcW w:w="1947" w:type="dxa"/>
            <w:vAlign w:val="center"/>
            <w:tcPrChange w:id="87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6A8C1930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</w:tr>
      <w:tr w:rsidR="009D5ADD" w14:paraId="0C5A3378" w14:textId="77777777" w:rsidTr="009D5ADD">
        <w:trPr>
          <w:trHeight w:val="741"/>
          <w:trPrChange w:id="88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89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2E9D4E98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Relatório sintético</w:t>
            </w:r>
          </w:p>
        </w:tc>
        <w:tc>
          <w:tcPr>
            <w:tcW w:w="1327" w:type="dxa"/>
            <w:tcPrChange w:id="90" w:author="Fernando Timoteo Fernandes" w:date="2019-10-14T10:58:00Z">
              <w:tcPr>
                <w:tcW w:w="2128" w:type="dxa"/>
              </w:tcPr>
            </w:tcPrChange>
          </w:tcPr>
          <w:p w14:paraId="51D2790F" w14:textId="77777777" w:rsidR="009D5ADD" w:rsidRPr="0053345A" w:rsidRDefault="009D5ADD" w:rsidP="00370F68">
            <w:pPr>
              <w:jc w:val="center"/>
              <w:rPr>
                <w:ins w:id="91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92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63DCFBB4" w14:textId="5E572FD2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93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2FB1041B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947" w:type="dxa"/>
            <w:vAlign w:val="center"/>
            <w:tcPrChange w:id="94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34F73FE0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</w:tr>
      <w:tr w:rsidR="009D5ADD" w14:paraId="482D7453" w14:textId="77777777" w:rsidTr="009D5ADD">
        <w:trPr>
          <w:trHeight w:val="741"/>
          <w:trPrChange w:id="95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96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7B7533D1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Relatório analítico</w:t>
            </w:r>
          </w:p>
        </w:tc>
        <w:tc>
          <w:tcPr>
            <w:tcW w:w="1327" w:type="dxa"/>
            <w:tcPrChange w:id="97" w:author="Fernando Timoteo Fernandes" w:date="2019-10-14T10:58:00Z">
              <w:tcPr>
                <w:tcW w:w="2128" w:type="dxa"/>
              </w:tcPr>
            </w:tcPrChange>
          </w:tcPr>
          <w:p w14:paraId="167857B4" w14:textId="77777777" w:rsidR="009D5ADD" w:rsidRPr="0053345A" w:rsidRDefault="009D5ADD" w:rsidP="00370F68">
            <w:pPr>
              <w:jc w:val="center"/>
              <w:rPr>
                <w:ins w:id="98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99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5A51E617" w14:textId="127B1243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790" w:type="dxa"/>
            <w:vAlign w:val="center"/>
            <w:tcPrChange w:id="100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12F4E24A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947" w:type="dxa"/>
            <w:vAlign w:val="center"/>
            <w:tcPrChange w:id="101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5799F3D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</w:tr>
      <w:tr w:rsidR="009D5ADD" w14:paraId="3CFE34F2" w14:textId="77777777" w:rsidTr="009D5ADD">
        <w:trPr>
          <w:trHeight w:val="741"/>
          <w:trPrChange w:id="102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103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12D4647B" w14:textId="31C24E16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del w:id="104" w:author="Fernando Timoteo Fernandes" w:date="2019-10-14T11:00:00Z">
              <w:r w:rsidRPr="0053345A" w:rsidDel="009D5ADD">
                <w:rPr>
                  <w:rFonts w:cs="Times New Roman"/>
                  <w:szCs w:val="24"/>
                </w:rPr>
                <w:delText xml:space="preserve">Não cadastrar dois clientes com o mesmo </w:delText>
              </w:r>
              <w:commentRangeStart w:id="105"/>
              <w:r w:rsidRPr="0053345A" w:rsidDel="009D5ADD">
                <w:rPr>
                  <w:rFonts w:cs="Times New Roman"/>
                  <w:szCs w:val="24"/>
                </w:rPr>
                <w:delText>CPF</w:delText>
              </w:r>
            </w:del>
            <w:commentRangeEnd w:id="105"/>
            <w:r>
              <w:rPr>
                <w:rStyle w:val="Refdecomentrio"/>
              </w:rPr>
              <w:commentReference w:id="105"/>
            </w:r>
          </w:p>
        </w:tc>
        <w:tc>
          <w:tcPr>
            <w:tcW w:w="1327" w:type="dxa"/>
            <w:tcPrChange w:id="106" w:author="Fernando Timoteo Fernandes" w:date="2019-10-14T10:58:00Z">
              <w:tcPr>
                <w:tcW w:w="2128" w:type="dxa"/>
              </w:tcPr>
            </w:tcPrChange>
          </w:tcPr>
          <w:p w14:paraId="4388EDCB" w14:textId="77777777" w:rsidR="009D5ADD" w:rsidRPr="0053345A" w:rsidRDefault="009D5ADD" w:rsidP="00370F68">
            <w:pPr>
              <w:jc w:val="center"/>
              <w:rPr>
                <w:ins w:id="107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108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791F6B5E" w14:textId="21C9532F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Não Funcional</w:t>
            </w:r>
          </w:p>
        </w:tc>
        <w:tc>
          <w:tcPr>
            <w:tcW w:w="1790" w:type="dxa"/>
            <w:vAlign w:val="center"/>
            <w:tcPrChange w:id="109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4566E730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947" w:type="dxa"/>
            <w:vAlign w:val="center"/>
            <w:tcPrChange w:id="110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17C007F6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9D5ADD" w14:paraId="73AFE9C7" w14:textId="77777777" w:rsidTr="009D5ADD">
        <w:trPr>
          <w:trHeight w:val="741"/>
          <w:trPrChange w:id="111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112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7F41F3D0" w14:textId="71D8AC28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commentRangeStart w:id="113"/>
            <w:del w:id="114" w:author="Fernando Timoteo Fernandes" w:date="2019-10-14T11:00:00Z">
              <w:r w:rsidRPr="0053345A" w:rsidDel="009D5ADD">
                <w:rPr>
                  <w:rFonts w:cs="Times New Roman"/>
                  <w:szCs w:val="24"/>
                </w:rPr>
                <w:delText>Não vender produtos sem estoque</w:delText>
              </w:r>
              <w:commentRangeEnd w:id="113"/>
              <w:r w:rsidDel="009D5ADD">
                <w:rPr>
                  <w:rStyle w:val="Refdecomentrio"/>
                </w:rPr>
                <w:commentReference w:id="113"/>
              </w:r>
            </w:del>
          </w:p>
        </w:tc>
        <w:tc>
          <w:tcPr>
            <w:tcW w:w="1327" w:type="dxa"/>
            <w:tcPrChange w:id="115" w:author="Fernando Timoteo Fernandes" w:date="2019-10-14T10:58:00Z">
              <w:tcPr>
                <w:tcW w:w="2128" w:type="dxa"/>
              </w:tcPr>
            </w:tcPrChange>
          </w:tcPr>
          <w:p w14:paraId="553E618E" w14:textId="77777777" w:rsidR="009D5ADD" w:rsidRPr="0053345A" w:rsidRDefault="009D5ADD" w:rsidP="00370F68">
            <w:pPr>
              <w:jc w:val="center"/>
              <w:rPr>
                <w:ins w:id="116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117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203372D8" w14:textId="771755AA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Não Funcional</w:t>
            </w:r>
          </w:p>
        </w:tc>
        <w:tc>
          <w:tcPr>
            <w:tcW w:w="1790" w:type="dxa"/>
            <w:vAlign w:val="center"/>
            <w:tcPrChange w:id="118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70C97AB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947" w:type="dxa"/>
            <w:vAlign w:val="center"/>
            <w:tcPrChange w:id="119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7C76C6A7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9D5ADD" w14:paraId="6C75E4DF" w14:textId="77777777" w:rsidTr="009D5ADD">
        <w:trPr>
          <w:trHeight w:val="741"/>
          <w:trPrChange w:id="120" w:author="Fernando Timoteo Fernandes" w:date="2019-10-14T10:58:00Z">
            <w:trPr>
              <w:trHeight w:val="741"/>
            </w:trPr>
          </w:trPrChange>
        </w:trPr>
        <w:tc>
          <w:tcPr>
            <w:tcW w:w="1928" w:type="dxa"/>
            <w:vAlign w:val="center"/>
            <w:tcPrChange w:id="121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3EA873E6" w14:textId="205171F8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commentRangeStart w:id="122"/>
            <w:del w:id="123" w:author="Fernando Timoteo Fernandes" w:date="2019-10-14T11:00:00Z">
              <w:r w:rsidRPr="0053345A" w:rsidDel="009D5ADD">
                <w:rPr>
                  <w:rFonts w:cs="Times New Roman"/>
                  <w:szCs w:val="24"/>
                </w:rPr>
                <w:lastRenderedPageBreak/>
                <w:delText>Reduzir</w:delText>
              </w:r>
            </w:del>
            <w:commentRangeEnd w:id="122"/>
            <w:r>
              <w:rPr>
                <w:rStyle w:val="Refdecomentrio"/>
              </w:rPr>
              <w:commentReference w:id="122"/>
            </w:r>
            <w:del w:id="124" w:author="Fernando Timoteo Fernandes" w:date="2019-10-14T11:00:00Z">
              <w:r w:rsidRPr="0053345A" w:rsidDel="009D5ADD">
                <w:rPr>
                  <w:rFonts w:cs="Times New Roman"/>
                  <w:szCs w:val="24"/>
                </w:rPr>
                <w:delText xml:space="preserve"> o estoque após cada venda</w:delText>
              </w:r>
            </w:del>
          </w:p>
        </w:tc>
        <w:tc>
          <w:tcPr>
            <w:tcW w:w="1327" w:type="dxa"/>
            <w:tcPrChange w:id="125" w:author="Fernando Timoteo Fernandes" w:date="2019-10-14T10:58:00Z">
              <w:tcPr>
                <w:tcW w:w="2128" w:type="dxa"/>
              </w:tcPr>
            </w:tcPrChange>
          </w:tcPr>
          <w:p w14:paraId="60B2DC45" w14:textId="77777777" w:rsidR="009D5ADD" w:rsidRPr="0053345A" w:rsidRDefault="009D5ADD" w:rsidP="00370F68">
            <w:pPr>
              <w:jc w:val="center"/>
              <w:rPr>
                <w:ins w:id="126" w:author="Fernando Timoteo Fernandes" w:date="2019-10-14T10:58:00Z"/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  <w:tcPrChange w:id="127" w:author="Fernando Timoteo Fernandes" w:date="2019-10-14T10:58:00Z">
              <w:tcPr>
                <w:tcW w:w="2128" w:type="dxa"/>
                <w:vAlign w:val="center"/>
              </w:tcPr>
            </w:tcPrChange>
          </w:tcPr>
          <w:p w14:paraId="5F731B17" w14:textId="553155BB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Não Funcional</w:t>
            </w:r>
          </w:p>
        </w:tc>
        <w:tc>
          <w:tcPr>
            <w:tcW w:w="1790" w:type="dxa"/>
            <w:vAlign w:val="center"/>
            <w:tcPrChange w:id="128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5DE327B5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947" w:type="dxa"/>
            <w:vAlign w:val="center"/>
            <w:tcPrChange w:id="129" w:author="Fernando Timoteo Fernandes" w:date="2019-10-14T10:58:00Z">
              <w:tcPr>
                <w:tcW w:w="2129" w:type="dxa"/>
                <w:vAlign w:val="center"/>
              </w:tcPr>
            </w:tcPrChange>
          </w:tcPr>
          <w:p w14:paraId="6E77293C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</w:tbl>
    <w:p w14:paraId="01DA2571" w14:textId="77777777" w:rsidR="009B769D" w:rsidRDefault="009B769D"/>
    <w:p w14:paraId="28DB1F38" w14:textId="77777777" w:rsidR="009B769D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130" w:name="_Toc21299751"/>
      <w:r w:rsidRPr="00C93366">
        <w:rPr>
          <w:b/>
          <w:bCs/>
          <w:sz w:val="24"/>
          <w:szCs w:val="28"/>
        </w:rPr>
        <w:lastRenderedPageBreak/>
        <w:t>Diagrama de casos</w:t>
      </w:r>
      <w:bookmarkEnd w:id="130"/>
      <w:r w:rsidRPr="00C93366">
        <w:rPr>
          <w:b/>
          <w:bCs/>
          <w:sz w:val="24"/>
          <w:szCs w:val="28"/>
        </w:rPr>
        <w:t xml:space="preserve"> de uso</w:t>
      </w:r>
    </w:p>
    <w:p w14:paraId="79495F8A" w14:textId="77777777" w:rsidR="0053345A" w:rsidRPr="0053345A" w:rsidRDefault="0053345A" w:rsidP="0053345A"/>
    <w:p w14:paraId="0EE32AD2" w14:textId="77777777" w:rsidR="00C90FF1" w:rsidRDefault="00C90FF1"/>
    <w:p w14:paraId="3BEE6D2A" w14:textId="77777777" w:rsidR="0053345A" w:rsidRDefault="0053345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20DE97F" wp14:editId="3AC37512">
            <wp:simplePos x="0" y="0"/>
            <wp:positionH relativeFrom="margin">
              <wp:posOffset>85090</wp:posOffset>
            </wp:positionH>
            <wp:positionV relativeFrom="paragraph">
              <wp:posOffset>736600</wp:posOffset>
            </wp:positionV>
            <wp:extent cx="5391150" cy="5276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ECAE9" w14:textId="77777777" w:rsidR="0053345A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131" w:name="_Toc21299752"/>
      <w:r w:rsidRPr="00C93366">
        <w:rPr>
          <w:b/>
          <w:bCs/>
          <w:sz w:val="24"/>
          <w:szCs w:val="28"/>
        </w:rPr>
        <w:lastRenderedPageBreak/>
        <w:t>Protótipos de Interface</w:t>
      </w:r>
      <w:bookmarkEnd w:id="131"/>
    </w:p>
    <w:p w14:paraId="321B20A4" w14:textId="77777777" w:rsidR="00C93366" w:rsidRDefault="00C93366" w:rsidP="00C93366"/>
    <w:p w14:paraId="55BFFECE" w14:textId="77777777" w:rsidR="00C93366" w:rsidRDefault="00C93366" w:rsidP="00C93366"/>
    <w:p w14:paraId="419F0CC3" w14:textId="624ADCB5" w:rsidR="00C93366" w:rsidRPr="00C93366" w:rsidRDefault="00C93366" w:rsidP="00C93366">
      <w:pPr>
        <w:pStyle w:val="Legenda"/>
        <w:rPr>
          <w:i w:val="0"/>
          <w:iCs w:val="0"/>
          <w:color w:val="auto"/>
          <w:sz w:val="22"/>
          <w:szCs w:val="22"/>
        </w:rPr>
      </w:pPr>
      <w:r w:rsidRPr="00C93366">
        <w:rPr>
          <w:i w:val="0"/>
          <w:iCs w:val="0"/>
          <w:color w:val="auto"/>
          <w:sz w:val="22"/>
          <w:szCs w:val="22"/>
        </w:rPr>
        <w:t xml:space="preserve">Tela </w:t>
      </w:r>
      <w:r w:rsidRPr="00C93366">
        <w:rPr>
          <w:i w:val="0"/>
          <w:iCs w:val="0"/>
          <w:color w:val="auto"/>
          <w:sz w:val="22"/>
          <w:szCs w:val="22"/>
        </w:rPr>
        <w:fldChar w:fldCharType="begin"/>
      </w:r>
      <w:r w:rsidRPr="00C93366">
        <w:rPr>
          <w:i w:val="0"/>
          <w:iCs w:val="0"/>
          <w:color w:val="auto"/>
          <w:sz w:val="22"/>
          <w:szCs w:val="22"/>
        </w:rPr>
        <w:instrText xml:space="preserve"> SEQ Tela \* ARABIC </w:instrText>
      </w:r>
      <w:r w:rsidRPr="00C93366">
        <w:rPr>
          <w:i w:val="0"/>
          <w:iCs w:val="0"/>
          <w:color w:val="auto"/>
          <w:sz w:val="22"/>
          <w:szCs w:val="22"/>
        </w:rPr>
        <w:fldChar w:fldCharType="separate"/>
      </w:r>
      <w:r w:rsidR="00B40C87">
        <w:rPr>
          <w:i w:val="0"/>
          <w:iCs w:val="0"/>
          <w:noProof/>
          <w:color w:val="auto"/>
          <w:sz w:val="22"/>
          <w:szCs w:val="22"/>
        </w:rPr>
        <w:t>1</w:t>
      </w:r>
      <w:r w:rsidRPr="00C93366">
        <w:rPr>
          <w:i w:val="0"/>
          <w:iCs w:val="0"/>
          <w:color w:val="auto"/>
          <w:sz w:val="22"/>
          <w:szCs w:val="22"/>
        </w:rPr>
        <w:fldChar w:fldCharType="end"/>
      </w:r>
      <w:r w:rsidRPr="00C93366">
        <w:rPr>
          <w:i w:val="0"/>
          <w:iCs w:val="0"/>
          <w:color w:val="auto"/>
          <w:sz w:val="22"/>
          <w:szCs w:val="22"/>
        </w:rPr>
        <w:t>:</w:t>
      </w:r>
      <w:r>
        <w:rPr>
          <w:i w:val="0"/>
          <w:iCs w:val="0"/>
          <w:color w:val="auto"/>
          <w:sz w:val="22"/>
          <w:szCs w:val="22"/>
        </w:rPr>
        <w:t xml:space="preserve"> Cadastro de Cliente</w:t>
      </w:r>
    </w:p>
    <w:p w14:paraId="0DB96C36" w14:textId="77777777" w:rsidR="00C93366" w:rsidRDefault="00C93366" w:rsidP="00C93366">
      <w:commentRangeStart w:id="132"/>
      <w:r>
        <w:rPr>
          <w:noProof/>
          <w:lang w:eastAsia="pt-BR"/>
        </w:rPr>
        <w:drawing>
          <wp:inline distT="0" distB="0" distL="0" distR="0" wp14:anchorId="776EF566" wp14:editId="76C93D4B">
            <wp:extent cx="4351020" cy="4229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2"/>
      <w:r w:rsidR="008C5F95">
        <w:rPr>
          <w:rStyle w:val="Refdecomentrio"/>
        </w:rPr>
        <w:commentReference w:id="132"/>
      </w:r>
    </w:p>
    <w:p w14:paraId="1D78FF27" w14:textId="77777777" w:rsidR="00C93366" w:rsidRDefault="00C93366" w:rsidP="00C93366"/>
    <w:p w14:paraId="45E14319" w14:textId="77777777" w:rsidR="00C93366" w:rsidRDefault="00C93366">
      <w:r>
        <w:br w:type="page"/>
      </w:r>
    </w:p>
    <w:p w14:paraId="6DD7FE4E" w14:textId="63ED886A" w:rsidR="00C93366" w:rsidRPr="00C93366" w:rsidRDefault="00C93366" w:rsidP="00C93366">
      <w:r w:rsidRPr="00C93366">
        <w:rPr>
          <w:sz w:val="22"/>
        </w:rPr>
        <w:lastRenderedPageBreak/>
        <w:t xml:space="preserve">Tela </w:t>
      </w:r>
      <w:r w:rsidRPr="00C93366">
        <w:rPr>
          <w:sz w:val="22"/>
        </w:rPr>
        <w:fldChar w:fldCharType="begin"/>
      </w:r>
      <w:r w:rsidRPr="00C93366">
        <w:rPr>
          <w:sz w:val="22"/>
        </w:rPr>
        <w:instrText xml:space="preserve"> SEQ Tela \* ARABIC </w:instrText>
      </w:r>
      <w:r w:rsidRPr="00C93366">
        <w:rPr>
          <w:sz w:val="22"/>
        </w:rPr>
        <w:fldChar w:fldCharType="separate"/>
      </w:r>
      <w:r w:rsidR="00B40C87">
        <w:rPr>
          <w:noProof/>
          <w:sz w:val="22"/>
        </w:rPr>
        <w:t>2</w:t>
      </w:r>
      <w:r w:rsidRPr="00C93366">
        <w:rPr>
          <w:sz w:val="22"/>
        </w:rPr>
        <w:fldChar w:fldCharType="end"/>
      </w:r>
      <w:r w:rsidRPr="00C93366">
        <w:rPr>
          <w:sz w:val="22"/>
        </w:rPr>
        <w:t>:</w:t>
      </w:r>
      <w:r>
        <w:rPr>
          <w:sz w:val="22"/>
        </w:rPr>
        <w:t xml:space="preserve"> Cadastro de Produto</w:t>
      </w:r>
    </w:p>
    <w:p w14:paraId="1243E994" w14:textId="77777777" w:rsidR="00C93366" w:rsidRDefault="00C93366" w:rsidP="00C93366">
      <w:commentRangeStart w:id="133"/>
      <w:r>
        <w:rPr>
          <w:noProof/>
          <w:lang w:eastAsia="pt-BR"/>
        </w:rPr>
        <w:drawing>
          <wp:inline distT="0" distB="0" distL="0" distR="0" wp14:anchorId="21414E2D" wp14:editId="6160C56D">
            <wp:extent cx="4328160" cy="3878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3"/>
      <w:r w:rsidR="004A1D20">
        <w:rPr>
          <w:rStyle w:val="Refdecomentrio"/>
        </w:rPr>
        <w:commentReference w:id="133"/>
      </w:r>
    </w:p>
    <w:p w14:paraId="52649454" w14:textId="77777777" w:rsidR="00C93366" w:rsidRDefault="00C93366" w:rsidP="00C93366"/>
    <w:p w14:paraId="779B31E1" w14:textId="3D840599" w:rsidR="00C93366" w:rsidRDefault="00C93366" w:rsidP="00C93366">
      <w:r w:rsidRPr="00C93366">
        <w:rPr>
          <w:sz w:val="22"/>
        </w:rPr>
        <w:t xml:space="preserve">Tela </w:t>
      </w:r>
      <w:r w:rsidRPr="00C93366">
        <w:rPr>
          <w:sz w:val="22"/>
        </w:rPr>
        <w:fldChar w:fldCharType="begin"/>
      </w:r>
      <w:r w:rsidRPr="00C93366">
        <w:rPr>
          <w:sz w:val="22"/>
        </w:rPr>
        <w:instrText xml:space="preserve"> SEQ Tela \* ARABIC </w:instrText>
      </w:r>
      <w:r w:rsidRPr="00C93366">
        <w:rPr>
          <w:sz w:val="22"/>
        </w:rPr>
        <w:fldChar w:fldCharType="separate"/>
      </w:r>
      <w:r w:rsidR="00B40C87">
        <w:rPr>
          <w:noProof/>
          <w:sz w:val="22"/>
        </w:rPr>
        <w:t>3</w:t>
      </w:r>
      <w:r w:rsidRPr="00C93366">
        <w:rPr>
          <w:sz w:val="22"/>
        </w:rPr>
        <w:fldChar w:fldCharType="end"/>
      </w:r>
      <w:r w:rsidRPr="00C93366">
        <w:rPr>
          <w:sz w:val="22"/>
        </w:rPr>
        <w:t>:</w:t>
      </w:r>
      <w:r>
        <w:rPr>
          <w:sz w:val="22"/>
        </w:rPr>
        <w:t xml:space="preserve"> Controle de Clientes</w:t>
      </w:r>
    </w:p>
    <w:p w14:paraId="17D57D00" w14:textId="77777777" w:rsidR="00C93366" w:rsidRDefault="00C93366" w:rsidP="00C93366">
      <w:r>
        <w:rPr>
          <w:noProof/>
          <w:lang w:eastAsia="pt-BR"/>
        </w:rPr>
        <w:drawing>
          <wp:inline distT="0" distB="0" distL="0" distR="0" wp14:anchorId="5882BF76" wp14:editId="2AF7FC0B">
            <wp:extent cx="5394960" cy="3870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3101" w14:textId="52E9F7B8" w:rsidR="00C93366" w:rsidRDefault="00C93366" w:rsidP="00C93366">
      <w:r w:rsidRPr="00C93366">
        <w:rPr>
          <w:sz w:val="22"/>
        </w:rPr>
        <w:lastRenderedPageBreak/>
        <w:t xml:space="preserve">Tela </w:t>
      </w:r>
      <w:r w:rsidRPr="00C93366">
        <w:rPr>
          <w:sz w:val="22"/>
        </w:rPr>
        <w:fldChar w:fldCharType="begin"/>
      </w:r>
      <w:r w:rsidRPr="00C93366">
        <w:rPr>
          <w:sz w:val="22"/>
        </w:rPr>
        <w:instrText xml:space="preserve"> SEQ Tela \* ARABIC </w:instrText>
      </w:r>
      <w:r w:rsidRPr="00C93366">
        <w:rPr>
          <w:sz w:val="22"/>
        </w:rPr>
        <w:fldChar w:fldCharType="separate"/>
      </w:r>
      <w:r w:rsidR="00B40C87">
        <w:rPr>
          <w:noProof/>
          <w:sz w:val="22"/>
        </w:rPr>
        <w:t>4</w:t>
      </w:r>
      <w:r w:rsidRPr="00C93366">
        <w:rPr>
          <w:sz w:val="22"/>
        </w:rPr>
        <w:fldChar w:fldCharType="end"/>
      </w:r>
      <w:r w:rsidRPr="00C93366">
        <w:rPr>
          <w:sz w:val="22"/>
        </w:rPr>
        <w:t>:</w:t>
      </w:r>
      <w:r>
        <w:rPr>
          <w:sz w:val="22"/>
        </w:rPr>
        <w:t xml:space="preserve"> Controle de Produtos</w:t>
      </w:r>
    </w:p>
    <w:p w14:paraId="6B49E28E" w14:textId="77777777" w:rsidR="00C93366" w:rsidRDefault="00C93366" w:rsidP="00C93366">
      <w:r>
        <w:rPr>
          <w:noProof/>
          <w:lang w:eastAsia="pt-BR"/>
        </w:rPr>
        <w:drawing>
          <wp:inline distT="0" distB="0" distL="0" distR="0" wp14:anchorId="068CF43D" wp14:editId="68826B26">
            <wp:extent cx="5394960" cy="38785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50B5" w14:textId="77777777" w:rsidR="00C93366" w:rsidRDefault="00C93366" w:rsidP="00C93366"/>
    <w:p w14:paraId="7175F19D" w14:textId="36724671" w:rsidR="00C93366" w:rsidRDefault="00C93366" w:rsidP="00C93366">
      <w:r w:rsidRPr="00C93366">
        <w:rPr>
          <w:sz w:val="22"/>
        </w:rPr>
        <w:t xml:space="preserve">Tela </w:t>
      </w:r>
      <w:r w:rsidRPr="00C93366">
        <w:rPr>
          <w:sz w:val="22"/>
        </w:rPr>
        <w:fldChar w:fldCharType="begin"/>
      </w:r>
      <w:r w:rsidRPr="00C93366">
        <w:rPr>
          <w:sz w:val="22"/>
        </w:rPr>
        <w:instrText xml:space="preserve"> SEQ Tela \* ARABIC </w:instrText>
      </w:r>
      <w:r w:rsidRPr="00C93366">
        <w:rPr>
          <w:sz w:val="22"/>
        </w:rPr>
        <w:fldChar w:fldCharType="separate"/>
      </w:r>
      <w:r w:rsidR="00B40C87">
        <w:rPr>
          <w:noProof/>
          <w:sz w:val="22"/>
        </w:rPr>
        <w:t>5</w:t>
      </w:r>
      <w:r w:rsidRPr="00C93366">
        <w:rPr>
          <w:sz w:val="22"/>
        </w:rPr>
        <w:fldChar w:fldCharType="end"/>
      </w:r>
      <w:r w:rsidRPr="00C93366">
        <w:rPr>
          <w:sz w:val="22"/>
        </w:rPr>
        <w:t>:</w:t>
      </w:r>
      <w:r>
        <w:rPr>
          <w:sz w:val="22"/>
        </w:rPr>
        <w:t xml:space="preserve"> Relatório </w:t>
      </w:r>
      <w:r w:rsidR="006F056C">
        <w:rPr>
          <w:sz w:val="22"/>
        </w:rPr>
        <w:t xml:space="preserve">Sintético </w:t>
      </w:r>
      <w:r>
        <w:rPr>
          <w:sz w:val="22"/>
        </w:rPr>
        <w:t>de Vendas</w:t>
      </w:r>
    </w:p>
    <w:p w14:paraId="54C30746" w14:textId="7D04D4E8" w:rsidR="00C93366" w:rsidRPr="006F056C" w:rsidRDefault="00C93366" w:rsidP="00C93366">
      <w:pPr>
        <w:rPr>
          <w:u w:val="single"/>
        </w:rPr>
      </w:pPr>
      <w:commentRangeStart w:id="134"/>
      <w:r>
        <w:rPr>
          <w:noProof/>
          <w:lang w:eastAsia="pt-BR"/>
        </w:rPr>
        <w:drawing>
          <wp:inline distT="0" distB="0" distL="0" distR="0" wp14:anchorId="6E558A56" wp14:editId="62A8F6E8">
            <wp:extent cx="5394960" cy="3893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4"/>
      <w:r w:rsidR="004A1D20">
        <w:rPr>
          <w:rStyle w:val="Refdecomentrio"/>
        </w:rPr>
        <w:commentReference w:id="134"/>
      </w:r>
    </w:p>
    <w:p w14:paraId="36392D54" w14:textId="253336FA" w:rsidR="00B40C87" w:rsidRDefault="00B40C87" w:rsidP="00C93366">
      <w:pPr>
        <w:rPr>
          <w:u w:val="single"/>
        </w:rPr>
      </w:pPr>
      <w:r>
        <w:rPr>
          <w:noProof/>
          <w:u w:val="single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3414152C" wp14:editId="716777D0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3781425" cy="3888105"/>
            <wp:effectExtent l="0" t="0" r="952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366" w:rsidRPr="00C93366">
        <w:rPr>
          <w:sz w:val="22"/>
        </w:rPr>
        <w:t xml:space="preserve">Tela </w:t>
      </w:r>
      <w:r w:rsidR="00C93366" w:rsidRPr="00C93366">
        <w:rPr>
          <w:sz w:val="22"/>
        </w:rPr>
        <w:fldChar w:fldCharType="begin"/>
      </w:r>
      <w:r w:rsidR="00C93366" w:rsidRPr="00C93366">
        <w:rPr>
          <w:sz w:val="22"/>
        </w:rPr>
        <w:instrText xml:space="preserve"> SEQ Tela \* ARABIC </w:instrText>
      </w:r>
      <w:r w:rsidR="00C93366" w:rsidRPr="00C93366">
        <w:rPr>
          <w:sz w:val="22"/>
        </w:rPr>
        <w:fldChar w:fldCharType="separate"/>
      </w:r>
      <w:r>
        <w:rPr>
          <w:noProof/>
          <w:sz w:val="22"/>
        </w:rPr>
        <w:t>6</w:t>
      </w:r>
      <w:r w:rsidR="00C93366" w:rsidRPr="00C93366">
        <w:rPr>
          <w:sz w:val="22"/>
        </w:rPr>
        <w:fldChar w:fldCharType="end"/>
      </w:r>
      <w:r w:rsidR="00C93366" w:rsidRPr="00C93366">
        <w:rPr>
          <w:sz w:val="22"/>
        </w:rPr>
        <w:t>:</w:t>
      </w:r>
      <w:r w:rsidR="00C93366">
        <w:rPr>
          <w:sz w:val="22"/>
        </w:rPr>
        <w:t xml:space="preserve"> </w:t>
      </w:r>
      <w:r>
        <w:rPr>
          <w:sz w:val="22"/>
        </w:rPr>
        <w:t>Relatório Analítico de Vendas</w:t>
      </w:r>
    </w:p>
    <w:p w14:paraId="62699938" w14:textId="77777777" w:rsidR="00B40C87" w:rsidRDefault="00B40C87" w:rsidP="00C93366">
      <w:pPr>
        <w:rPr>
          <w:sz w:val="22"/>
          <w:szCs w:val="20"/>
          <w:u w:val="single"/>
        </w:rPr>
      </w:pPr>
    </w:p>
    <w:p w14:paraId="2DE3AA6D" w14:textId="2011B56B" w:rsidR="00C93366" w:rsidRPr="00B40C87" w:rsidRDefault="00B40C87" w:rsidP="00C93366">
      <w:pPr>
        <w:rPr>
          <w:sz w:val="22"/>
          <w:szCs w:val="20"/>
          <w:u w:val="single"/>
        </w:rPr>
      </w:pPr>
      <w:commentRangeStart w:id="135"/>
      <w:r w:rsidRPr="00B40C87"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21BF38EE" wp14:editId="2243021F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4815205" cy="4209415"/>
            <wp:effectExtent l="0" t="0" r="4445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35"/>
      <w:r w:rsidR="004E5608">
        <w:rPr>
          <w:rStyle w:val="Refdecomentrio"/>
        </w:rPr>
        <w:commentReference w:id="135"/>
      </w:r>
      <w:r w:rsidRPr="00B40C87">
        <w:rPr>
          <w:sz w:val="22"/>
          <w:szCs w:val="20"/>
        </w:rPr>
        <w:t xml:space="preserve">Tela </w:t>
      </w:r>
      <w:proofErr w:type="gramStart"/>
      <w:r w:rsidRPr="00B40C87">
        <w:rPr>
          <w:sz w:val="22"/>
          <w:szCs w:val="20"/>
        </w:rPr>
        <w:t>7</w:t>
      </w:r>
      <w:proofErr w:type="gramEnd"/>
      <w:r w:rsidRPr="00B40C87">
        <w:rPr>
          <w:sz w:val="22"/>
          <w:szCs w:val="20"/>
        </w:rPr>
        <w:t>: Tela de venda</w:t>
      </w:r>
    </w:p>
    <w:sectPr w:rsidR="00C93366" w:rsidRPr="00B40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Fernando Timoteo Fernandes" w:date="2019-10-14T10:58:00Z" w:initials="FTF">
    <w:p w14:paraId="301AF28B" w14:textId="29AEB778" w:rsidR="009D5ADD" w:rsidRDefault="009D5ADD">
      <w:pPr>
        <w:pStyle w:val="Textodecomentrio"/>
      </w:pPr>
      <w:r>
        <w:rPr>
          <w:rStyle w:val="Refdecomentrio"/>
        </w:rPr>
        <w:annotationRef/>
      </w:r>
      <w:r>
        <w:t>Incluir DESCRIÇÃO DOS REQUISITOS</w:t>
      </w:r>
    </w:p>
  </w:comment>
  <w:comment w:id="16" w:author="Fernando Timoteo Fernandes" w:date="2019-10-14T11:01:00Z" w:initials="FTF">
    <w:p w14:paraId="22666EDA" w14:textId="6D265A66" w:rsidR="009D5ADD" w:rsidRDefault="009D5ADD">
      <w:pPr>
        <w:pStyle w:val="Textodecomentrio"/>
      </w:pPr>
      <w:r>
        <w:rPr>
          <w:rStyle w:val="Refdecomentrio"/>
        </w:rPr>
        <w:annotationRef/>
      </w:r>
      <w:r>
        <w:t>Numerar requisitos</w:t>
      </w:r>
    </w:p>
  </w:comment>
  <w:comment w:id="39" w:author="Fernando Timoteo Fernandes" w:date="2019-10-14T10:59:00Z" w:initials="FTF">
    <w:p w14:paraId="387FF880" w14:textId="12AA1BDF" w:rsidR="009D5ADD" w:rsidRDefault="009D5ADD">
      <w:pPr>
        <w:pStyle w:val="Textodecomentrio"/>
      </w:pPr>
      <w:r>
        <w:rPr>
          <w:rStyle w:val="Refdecomentrio"/>
        </w:rPr>
        <w:annotationRef/>
      </w:r>
      <w:r>
        <w:t xml:space="preserve">Unificar no mesmo </w:t>
      </w:r>
      <w:proofErr w:type="gramStart"/>
      <w:r>
        <w:t>requisito</w:t>
      </w:r>
      <w:proofErr w:type="gramEnd"/>
      <w:r>
        <w:t xml:space="preserve"> de clientes</w:t>
      </w:r>
    </w:p>
  </w:comment>
  <w:comment w:id="68" w:author="Fernando Timoteo Fernandes" w:date="2019-10-14T10:59:00Z" w:initials="FTF">
    <w:p w14:paraId="22FBEFBD" w14:textId="66F074EB" w:rsidR="009D5ADD" w:rsidRDefault="009D5ADD">
      <w:pPr>
        <w:pStyle w:val="Textodecomentrio"/>
      </w:pPr>
      <w:r>
        <w:rPr>
          <w:rStyle w:val="Refdecomentrio"/>
        </w:rPr>
        <w:annotationRef/>
      </w:r>
      <w:r>
        <w:t xml:space="preserve">Unificar no mesmo </w:t>
      </w:r>
      <w:proofErr w:type="gramStart"/>
      <w:r>
        <w:t>requisito</w:t>
      </w:r>
      <w:proofErr w:type="gramEnd"/>
      <w:r>
        <w:t xml:space="preserve"> de produtos.</w:t>
      </w:r>
    </w:p>
  </w:comment>
  <w:comment w:id="105" w:author="Fernando Timoteo Fernandes" w:date="2019-10-14T11:00:00Z" w:initials="FTF">
    <w:p w14:paraId="3853D044" w14:textId="58570561" w:rsidR="009D5ADD" w:rsidRDefault="009D5ADD">
      <w:pPr>
        <w:pStyle w:val="Textodecomentrio"/>
      </w:pPr>
      <w:r>
        <w:rPr>
          <w:rStyle w:val="Refdecomentrio"/>
        </w:rPr>
        <w:annotationRef/>
      </w:r>
      <w:r>
        <w:t>Regra de negócio</w:t>
      </w:r>
    </w:p>
  </w:comment>
  <w:comment w:id="113" w:author="Fernando Timoteo Fernandes" w:date="2019-10-14T11:00:00Z" w:initials="FTF">
    <w:p w14:paraId="1D764D41" w14:textId="72D1241E" w:rsidR="009D5ADD" w:rsidRDefault="009D5ADD">
      <w:pPr>
        <w:pStyle w:val="Textodecomentrio"/>
      </w:pPr>
      <w:r>
        <w:rPr>
          <w:rStyle w:val="Refdecomentrio"/>
        </w:rPr>
        <w:annotationRef/>
      </w:r>
      <w:r>
        <w:t>Regra de negócio</w:t>
      </w:r>
    </w:p>
  </w:comment>
  <w:comment w:id="122" w:author="Fernando Timoteo Fernandes" w:date="2019-10-14T11:00:00Z" w:initials="FTF">
    <w:p w14:paraId="6F8DFF19" w14:textId="51553AD3" w:rsidR="009D5ADD" w:rsidRDefault="009D5ADD">
      <w:pPr>
        <w:pStyle w:val="Textodecomentrio"/>
      </w:pPr>
      <w:r>
        <w:rPr>
          <w:rStyle w:val="Refdecomentrio"/>
        </w:rPr>
        <w:annotationRef/>
      </w:r>
      <w:r>
        <w:t>Não é RNF</w:t>
      </w:r>
    </w:p>
  </w:comment>
  <w:comment w:id="132" w:author="Fernando Timoteo Fernandes" w:date="2019-10-14T11:03:00Z" w:initials="FTF">
    <w:p w14:paraId="260C712B" w14:textId="4AB65898" w:rsidR="008C5F95" w:rsidRDefault="008C5F95">
      <w:pPr>
        <w:pStyle w:val="Textodecomentrio"/>
      </w:pPr>
      <w:r>
        <w:rPr>
          <w:rStyle w:val="Refdecomentrio"/>
        </w:rPr>
        <w:annotationRef/>
      </w:r>
      <w:r>
        <w:t>Faltaram campos sexo e estado civil.</w:t>
      </w:r>
      <w:r w:rsidR="004A1D20">
        <w:t xml:space="preserve"> </w:t>
      </w:r>
    </w:p>
  </w:comment>
  <w:comment w:id="133" w:author="Fernando Timoteo Fernandes" w:date="2019-10-14T11:03:00Z" w:initials="FTF">
    <w:p w14:paraId="50718BB8" w14:textId="77318D42" w:rsidR="004A1D20" w:rsidRDefault="004A1D20">
      <w:pPr>
        <w:pStyle w:val="Textodecomentrio"/>
      </w:pPr>
      <w:r>
        <w:rPr>
          <w:rStyle w:val="Refdecomentrio"/>
        </w:rPr>
        <w:annotationRef/>
      </w:r>
      <w:r>
        <w:t xml:space="preserve">Quais são os campos </w:t>
      </w:r>
      <w:proofErr w:type="gramStart"/>
      <w:r>
        <w:t>obrigatórios ?</w:t>
      </w:r>
      <w:proofErr w:type="gramEnd"/>
    </w:p>
  </w:comment>
  <w:comment w:id="134" w:author="Fernando Timoteo Fernandes" w:date="2019-10-14T11:05:00Z" w:initials="FTF">
    <w:p w14:paraId="013B2316" w14:textId="60315A1E" w:rsidR="004A1D20" w:rsidRDefault="004A1D20">
      <w:pPr>
        <w:pStyle w:val="Textodecomentrio"/>
      </w:pPr>
      <w:r>
        <w:rPr>
          <w:rStyle w:val="Refdecomentrio"/>
        </w:rPr>
        <w:annotationRef/>
      </w:r>
      <w:r>
        <w:t xml:space="preserve">Como filtro por </w:t>
      </w:r>
      <w:proofErr w:type="gramStart"/>
      <w:r>
        <w:t>período ?</w:t>
      </w:r>
      <w:proofErr w:type="gramEnd"/>
      <w:r>
        <w:t xml:space="preserve"> </w:t>
      </w:r>
      <w:proofErr w:type="spellStart"/>
      <w:r>
        <w:t>Incluiir</w:t>
      </w:r>
      <w:proofErr w:type="spellEnd"/>
      <w:r>
        <w:t xml:space="preserve"> mais um campo de data. Incluir valor total das vendas no período.</w:t>
      </w:r>
    </w:p>
  </w:comment>
  <w:comment w:id="135" w:author="Fernando Timoteo Fernandes" w:date="2019-10-14T11:06:00Z" w:initials="FTF">
    <w:p w14:paraId="464C1C96" w14:textId="70DDF2EE" w:rsidR="004E5608" w:rsidRDefault="004E5608">
      <w:pPr>
        <w:pStyle w:val="Textodecomentrio"/>
      </w:pPr>
      <w:r>
        <w:rPr>
          <w:rStyle w:val="Refdecomentrio"/>
        </w:rPr>
        <w:annotationRef/>
      </w:r>
      <w:r>
        <w:t xml:space="preserve">O que quer dizer a primeira tabela, dados do cliente? </w:t>
      </w:r>
      <w:r>
        <w:t xml:space="preserve">Incluir valor total da </w:t>
      </w:r>
      <w:r>
        <w:t>venda.</w:t>
      </w:r>
      <w:bookmarkStart w:id="136" w:name="_GoBack"/>
      <w:bookmarkEnd w:id="136"/>
      <w:r>
        <w:t xml:space="preserve">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DF692" w14:textId="77777777" w:rsidR="00185505" w:rsidRDefault="00185505" w:rsidP="00B40C87">
      <w:pPr>
        <w:spacing w:after="0" w:line="240" w:lineRule="auto"/>
      </w:pPr>
      <w:r>
        <w:separator/>
      </w:r>
    </w:p>
  </w:endnote>
  <w:endnote w:type="continuationSeparator" w:id="0">
    <w:p w14:paraId="32D1CB3D" w14:textId="77777777" w:rsidR="00185505" w:rsidRDefault="00185505" w:rsidP="00B4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A63CF" w14:textId="77777777" w:rsidR="00185505" w:rsidRDefault="00185505" w:rsidP="00B40C87">
      <w:pPr>
        <w:spacing w:after="0" w:line="240" w:lineRule="auto"/>
      </w:pPr>
      <w:r>
        <w:separator/>
      </w:r>
    </w:p>
  </w:footnote>
  <w:footnote w:type="continuationSeparator" w:id="0">
    <w:p w14:paraId="1DAC2729" w14:textId="77777777" w:rsidR="00185505" w:rsidRDefault="00185505" w:rsidP="00B4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620D"/>
    <w:multiLevelType w:val="hybridMultilevel"/>
    <w:tmpl w:val="D4A2F178"/>
    <w:lvl w:ilvl="0" w:tplc="FB08ED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F1"/>
    <w:rsid w:val="00185505"/>
    <w:rsid w:val="00370F68"/>
    <w:rsid w:val="003C29DC"/>
    <w:rsid w:val="004A1D20"/>
    <w:rsid w:val="004E5608"/>
    <w:rsid w:val="0053345A"/>
    <w:rsid w:val="006F056C"/>
    <w:rsid w:val="008C5F95"/>
    <w:rsid w:val="009B769D"/>
    <w:rsid w:val="009D5ADD"/>
    <w:rsid w:val="00B40C87"/>
    <w:rsid w:val="00B76F69"/>
    <w:rsid w:val="00C90FF1"/>
    <w:rsid w:val="00C93366"/>
    <w:rsid w:val="00DD32D4"/>
    <w:rsid w:val="00F4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B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5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3345A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0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3345A"/>
    <w:rPr>
      <w:rFonts w:ascii="Times New Roman" w:eastAsiaTheme="majorEastAsia" w:hAnsi="Times New Roman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34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345A"/>
    <w:pPr>
      <w:spacing w:after="100"/>
    </w:pPr>
  </w:style>
  <w:style w:type="character" w:styleId="Hyperlink">
    <w:name w:val="Hyperlink"/>
    <w:basedOn w:val="Fontepargpadro"/>
    <w:uiPriority w:val="99"/>
    <w:unhideWhenUsed/>
    <w:rsid w:val="0053345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336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933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C8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C87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AD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9D5A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5A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5AD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5A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5ADD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5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3345A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0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3345A"/>
    <w:rPr>
      <w:rFonts w:ascii="Times New Roman" w:eastAsiaTheme="majorEastAsia" w:hAnsi="Times New Roman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34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345A"/>
    <w:pPr>
      <w:spacing w:after="100"/>
    </w:pPr>
  </w:style>
  <w:style w:type="character" w:styleId="Hyperlink">
    <w:name w:val="Hyperlink"/>
    <w:basedOn w:val="Fontepargpadro"/>
    <w:uiPriority w:val="99"/>
    <w:unhideWhenUsed/>
    <w:rsid w:val="0053345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336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933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C8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C87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AD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9D5A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5A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5AD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5A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5AD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B5AB-AE34-44DF-9C5C-720630EB7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Machado</dc:creator>
  <cp:keywords/>
  <dc:description/>
  <cp:lastModifiedBy>Fernando Timoteo Fernandes</cp:lastModifiedBy>
  <cp:revision>9</cp:revision>
  <cp:lastPrinted>2019-10-07T20:03:00Z</cp:lastPrinted>
  <dcterms:created xsi:type="dcterms:W3CDTF">2019-10-01T00:34:00Z</dcterms:created>
  <dcterms:modified xsi:type="dcterms:W3CDTF">2019-10-14T14:07:00Z</dcterms:modified>
</cp:coreProperties>
</file>